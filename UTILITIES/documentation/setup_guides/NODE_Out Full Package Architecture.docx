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4AFE3C" w14:textId="4D5FDDF5" w:rsidR="00334A20" w:rsidRPr="00334A20" w:rsidRDefault="00334A20" w:rsidP="00334A2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34A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NODE_OUT and Friends. N8n, Clay-I, Observer Node and </w:t>
      </w:r>
      <w:proofErr w:type="gramStart"/>
      <w:r w:rsidRPr="00334A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</w:t>
      </w:r>
      <w:proofErr w:type="gramEnd"/>
      <w:r w:rsidRPr="00334A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_Content_Alchemist</w:t>
      </w:r>
      <w:r w:rsidRPr="00334A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</w:t>
      </w:r>
    </w:p>
    <w:p w14:paraId="58E0B25C" w14:textId="77777777" w:rsidR="00334A20" w:rsidRDefault="00334A20" w:rsidP="00334A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1F082BF3" w14:textId="0CFCCA11" w:rsidR="00334A20" w:rsidRPr="00334A20" w:rsidRDefault="00334A20" w:rsidP="00334A2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34A2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Understanding the Core Architecture</w:t>
      </w:r>
    </w:p>
    <w:p w14:paraId="178ACF57" w14:textId="77777777" w:rsidR="00334A20" w:rsidRPr="00334A20" w:rsidRDefault="00334A20" w:rsidP="00334A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4A20">
        <w:rPr>
          <w:rFonts w:ascii="Times New Roman" w:eastAsia="Times New Roman" w:hAnsi="Times New Roman" w:cs="Times New Roman"/>
          <w:kern w:val="0"/>
          <w14:ligatures w14:val="none"/>
        </w:rPr>
        <w:t>Think of your content transformation system as a factory assembly line, where raw materials (your initial pitch) go through various specialized stations to emerge as multiple finished products. The NODE_OUT ecosystem you've described provides the perfect framework for this.</w:t>
      </w:r>
    </w:p>
    <w:p w14:paraId="4340E9B6" w14:textId="77777777" w:rsidR="00334A20" w:rsidRPr="00334A20" w:rsidRDefault="00334A20" w:rsidP="00334A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4A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The Foundation: Content Input and Analysis</w:t>
      </w:r>
    </w:p>
    <w:p w14:paraId="2C52D24C" w14:textId="182518D9" w:rsidR="00334A20" w:rsidRPr="00334A20" w:rsidRDefault="00334A20" w:rsidP="00334A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4A20">
        <w:rPr>
          <w:rFonts w:ascii="Times New Roman" w:eastAsia="Times New Roman" w:hAnsi="Times New Roman" w:cs="Times New Roman"/>
          <w:kern w:val="0"/>
          <w14:ligatures w14:val="none"/>
        </w:rPr>
        <w:t xml:space="preserve">When you feed a piece of pitch content into the system, the first critical step is understanding what you're working with. Your </w:t>
      </w:r>
      <w:del w:id="0" w:author="Preston Hooten" w:date="2025-07-10T12:57:00Z" w16du:dateUtc="2025-07-10T17:57:00Z">
        <w:r w:rsidRPr="00334A20" w:rsidDel="00334A20">
          <w:rPr>
            <w:rFonts w:ascii="Times New Roman" w:eastAsia="Times New Roman" w:hAnsi="Times New Roman" w:cs="Times New Roman"/>
            <w:kern w:val="0"/>
            <w14:ligatures w14:val="none"/>
          </w:rPr>
          <w:delText>ObserverNode</w:delText>
        </w:r>
      </w:del>
      <w:ins w:id="1" w:author="Preston Hooten" w:date="2025-07-10T12:57:00Z" w16du:dateUtc="2025-07-10T17:57:00Z">
        <w:r w:rsidRPr="00334A20">
          <w:rPr>
            <w:rFonts w:ascii="Times New Roman" w:eastAsia="Times New Roman" w:hAnsi="Times New Roman" w:cs="Times New Roman"/>
            <w:kern w:val="0"/>
            <w14:ligatures w14:val="none"/>
          </w:rPr>
          <w:t>Observer Node</w:t>
        </w:r>
      </w:ins>
      <w:r w:rsidRPr="00334A20">
        <w:rPr>
          <w:rFonts w:ascii="Times New Roman" w:eastAsia="Times New Roman" w:hAnsi="Times New Roman" w:cs="Times New Roman"/>
          <w:kern w:val="0"/>
          <w14:ligatures w14:val="none"/>
        </w:rPr>
        <w:t xml:space="preserve"> acts as the intelligent gatekeeper here. Imagine it as a sophisticated scanner that not only reads the content but understands its essence - the tone, the key messages, the target audience, and the emotional hooks.</w:t>
      </w:r>
    </w:p>
    <w:p w14:paraId="005A65A9" w14:textId="6D34856D" w:rsidR="00334A20" w:rsidRPr="00334A20" w:rsidRDefault="00334A20" w:rsidP="00334A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4A20">
        <w:rPr>
          <w:rFonts w:ascii="Times New Roman" w:eastAsia="Times New Roman" w:hAnsi="Times New Roman" w:cs="Times New Roman"/>
          <w:kern w:val="0"/>
          <w14:ligatures w14:val="none"/>
        </w:rPr>
        <w:t xml:space="preserve">For example, if you input a 200-word pitch about a new productivity app, </w:t>
      </w:r>
      <w:r w:rsidRPr="00334A20">
        <w:rPr>
          <w:rFonts w:ascii="Times New Roman" w:eastAsia="Times New Roman" w:hAnsi="Times New Roman" w:cs="Times New Roman"/>
          <w:kern w:val="0"/>
          <w14:ligatures w14:val="none"/>
        </w:rPr>
        <w:t>Observer Node</w:t>
      </w:r>
      <w:r w:rsidRPr="00334A20">
        <w:rPr>
          <w:rFonts w:ascii="Times New Roman" w:eastAsia="Times New Roman" w:hAnsi="Times New Roman" w:cs="Times New Roman"/>
          <w:kern w:val="0"/>
          <w14:ligatures w14:val="none"/>
        </w:rPr>
        <w:t xml:space="preserve"> would identify:</w:t>
      </w:r>
    </w:p>
    <w:p w14:paraId="26FAB2C7" w14:textId="77777777" w:rsidR="00334A20" w:rsidRPr="00334A20" w:rsidRDefault="00334A20" w:rsidP="00334A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4A20">
        <w:rPr>
          <w:rFonts w:ascii="Times New Roman" w:eastAsia="Times New Roman" w:hAnsi="Times New Roman" w:cs="Times New Roman"/>
          <w:kern w:val="0"/>
          <w14:ligatures w14:val="none"/>
        </w:rPr>
        <w:t>Core value propositions</w:t>
      </w:r>
    </w:p>
    <w:p w14:paraId="7AA9407A" w14:textId="77777777" w:rsidR="00334A20" w:rsidRPr="00334A20" w:rsidRDefault="00334A20" w:rsidP="00334A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4A20">
        <w:rPr>
          <w:rFonts w:ascii="Times New Roman" w:eastAsia="Times New Roman" w:hAnsi="Times New Roman" w:cs="Times New Roman"/>
          <w:kern w:val="0"/>
          <w14:ligatures w14:val="none"/>
        </w:rPr>
        <w:t>Target audience pain points</w:t>
      </w:r>
    </w:p>
    <w:p w14:paraId="4A1B7BC9" w14:textId="77777777" w:rsidR="00334A20" w:rsidRPr="00334A20" w:rsidRDefault="00334A20" w:rsidP="00334A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4A20">
        <w:rPr>
          <w:rFonts w:ascii="Times New Roman" w:eastAsia="Times New Roman" w:hAnsi="Times New Roman" w:cs="Times New Roman"/>
          <w:kern w:val="0"/>
          <w14:ligatures w14:val="none"/>
        </w:rPr>
        <w:t>Unique selling points</w:t>
      </w:r>
    </w:p>
    <w:p w14:paraId="1B68A46A" w14:textId="77777777" w:rsidR="00334A20" w:rsidRPr="00334A20" w:rsidRDefault="00334A20" w:rsidP="00334A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4A20">
        <w:rPr>
          <w:rFonts w:ascii="Times New Roman" w:eastAsia="Times New Roman" w:hAnsi="Times New Roman" w:cs="Times New Roman"/>
          <w:kern w:val="0"/>
          <w14:ligatures w14:val="none"/>
        </w:rPr>
        <w:t>Emotional triggers</w:t>
      </w:r>
    </w:p>
    <w:p w14:paraId="18783A8C" w14:textId="77777777" w:rsidR="00334A20" w:rsidRPr="00334A20" w:rsidRDefault="00334A20" w:rsidP="00334A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4A20">
        <w:rPr>
          <w:rFonts w:ascii="Times New Roman" w:eastAsia="Times New Roman" w:hAnsi="Times New Roman" w:cs="Times New Roman"/>
          <w:kern w:val="0"/>
          <w14:ligatures w14:val="none"/>
        </w:rPr>
        <w:t>Technical features worth highlighting</w:t>
      </w:r>
    </w:p>
    <w:p w14:paraId="3A1E57BD" w14:textId="77777777" w:rsidR="00334A20" w:rsidRDefault="00334A20" w:rsidP="00334A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576ABDA3" w14:textId="3E9375E3" w:rsidR="00334A20" w:rsidRPr="00334A20" w:rsidRDefault="00334A20" w:rsidP="00334A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4A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The Transformation Engine: Clay-I's Role</w:t>
      </w:r>
    </w:p>
    <w:p w14:paraId="34F9F992" w14:textId="77777777" w:rsidR="00334A20" w:rsidRPr="00334A20" w:rsidRDefault="00334A20" w:rsidP="00334A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4A20">
        <w:rPr>
          <w:rFonts w:ascii="Times New Roman" w:eastAsia="Times New Roman" w:hAnsi="Times New Roman" w:cs="Times New Roman"/>
          <w:kern w:val="0"/>
          <w14:ligatures w14:val="none"/>
        </w:rPr>
        <w:t>Clay-I then becomes your creative multiplier. Think of it as having a team of expert copywriters who all understand your brand voice perfectly. Here's how the workflow would optimize your content:</w:t>
      </w:r>
    </w:p>
    <w:p w14:paraId="74E82A55" w14:textId="77777777" w:rsidR="00334A20" w:rsidRPr="00334A20" w:rsidRDefault="00334A20" w:rsidP="00334A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4A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1: Template Extraction</w:t>
      </w:r>
      <w:r w:rsidRPr="00334A20">
        <w:rPr>
          <w:rFonts w:ascii="Times New Roman" w:eastAsia="Times New Roman" w:hAnsi="Times New Roman" w:cs="Times New Roman"/>
          <w:kern w:val="0"/>
          <w14:ligatures w14:val="none"/>
        </w:rPr>
        <w:t xml:space="preserve"> Clay-I analyzes your pitch to create reusable templates. If your pitch </w:t>
      </w:r>
      <w:proofErr w:type="gramStart"/>
      <w:r w:rsidRPr="00334A20">
        <w:rPr>
          <w:rFonts w:ascii="Times New Roman" w:eastAsia="Times New Roman" w:hAnsi="Times New Roman" w:cs="Times New Roman"/>
          <w:kern w:val="0"/>
          <w14:ligatures w14:val="none"/>
        </w:rPr>
        <w:t>says</w:t>
      </w:r>
      <w:proofErr w:type="gramEnd"/>
      <w:r w:rsidRPr="00334A20">
        <w:rPr>
          <w:rFonts w:ascii="Times New Roman" w:eastAsia="Times New Roman" w:hAnsi="Times New Roman" w:cs="Times New Roman"/>
          <w:kern w:val="0"/>
          <w14:ligatures w14:val="none"/>
        </w:rPr>
        <w:t xml:space="preserve"> "Save 2 hours daily with automated task management," Clay-I might generate templates like:</w:t>
      </w:r>
    </w:p>
    <w:p w14:paraId="09ACE5FC" w14:textId="77777777" w:rsidR="00334A20" w:rsidRPr="00334A20" w:rsidRDefault="00334A20" w:rsidP="00334A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4A20">
        <w:rPr>
          <w:rFonts w:ascii="Times New Roman" w:eastAsia="Times New Roman" w:hAnsi="Times New Roman" w:cs="Times New Roman"/>
          <w:kern w:val="0"/>
          <w14:ligatures w14:val="none"/>
        </w:rPr>
        <w:t>Problem-solution framework: "Tired of [pain point]? Discover how [solution] can [benefit]"</w:t>
      </w:r>
    </w:p>
    <w:p w14:paraId="48FFA5A0" w14:textId="77777777" w:rsidR="00334A20" w:rsidRPr="00334A20" w:rsidRDefault="00334A20" w:rsidP="00334A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4A20">
        <w:rPr>
          <w:rFonts w:ascii="Times New Roman" w:eastAsia="Times New Roman" w:hAnsi="Times New Roman" w:cs="Times New Roman"/>
          <w:kern w:val="0"/>
          <w14:ligatures w14:val="none"/>
        </w:rPr>
        <w:t>Transformation narrative: "From [current state] to [desired state] in just [timeframe]"</w:t>
      </w:r>
    </w:p>
    <w:p w14:paraId="1281C3FE" w14:textId="77777777" w:rsidR="00334A20" w:rsidRPr="00334A20" w:rsidRDefault="00334A20" w:rsidP="00334A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4A20">
        <w:rPr>
          <w:rFonts w:ascii="Times New Roman" w:eastAsia="Times New Roman" w:hAnsi="Times New Roman" w:cs="Times New Roman"/>
          <w:kern w:val="0"/>
          <w14:ligatures w14:val="none"/>
        </w:rPr>
        <w:t>Social proof structure: "[Number] of users already [achieving result] with [product]"</w:t>
      </w:r>
    </w:p>
    <w:p w14:paraId="1748AB16" w14:textId="77777777" w:rsidR="00334A20" w:rsidRPr="00334A20" w:rsidRDefault="00334A20" w:rsidP="00334A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4A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2: Tone Variation</w:t>
      </w:r>
      <w:r w:rsidRPr="00334A20">
        <w:rPr>
          <w:rFonts w:ascii="Times New Roman" w:eastAsia="Times New Roman" w:hAnsi="Times New Roman" w:cs="Times New Roman"/>
          <w:kern w:val="0"/>
          <w14:ligatures w14:val="none"/>
        </w:rPr>
        <w:t xml:space="preserve"> The system creates multiple versions with different emotional flavors:</w:t>
      </w:r>
    </w:p>
    <w:p w14:paraId="59D82D3A" w14:textId="77777777" w:rsidR="00334A20" w:rsidRPr="00334A20" w:rsidRDefault="00334A20" w:rsidP="00334A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4A20">
        <w:rPr>
          <w:rFonts w:ascii="Times New Roman" w:eastAsia="Times New Roman" w:hAnsi="Times New Roman" w:cs="Times New Roman"/>
          <w:kern w:val="0"/>
          <w14:ligatures w14:val="none"/>
        </w:rPr>
        <w:t>Professional LinkedIn version</w:t>
      </w:r>
    </w:p>
    <w:p w14:paraId="554BF9CA" w14:textId="77777777" w:rsidR="00334A20" w:rsidRPr="00334A20" w:rsidRDefault="00334A20" w:rsidP="00334A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4A20">
        <w:rPr>
          <w:rFonts w:ascii="Times New Roman" w:eastAsia="Times New Roman" w:hAnsi="Times New Roman" w:cs="Times New Roman"/>
          <w:kern w:val="0"/>
          <w14:ligatures w14:val="none"/>
        </w:rPr>
        <w:t>Casual Instagram version</w:t>
      </w:r>
    </w:p>
    <w:p w14:paraId="5EBA8D8D" w14:textId="77777777" w:rsidR="00334A20" w:rsidRPr="00334A20" w:rsidRDefault="00334A20" w:rsidP="00334A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4A20">
        <w:rPr>
          <w:rFonts w:ascii="Times New Roman" w:eastAsia="Times New Roman" w:hAnsi="Times New Roman" w:cs="Times New Roman"/>
          <w:kern w:val="0"/>
          <w14:ligatures w14:val="none"/>
        </w:rPr>
        <w:t>Energetic TikTok version</w:t>
      </w:r>
    </w:p>
    <w:p w14:paraId="35D54BE4" w14:textId="77777777" w:rsidR="00334A20" w:rsidRPr="00334A20" w:rsidRDefault="00334A20" w:rsidP="00334A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4A20">
        <w:rPr>
          <w:rFonts w:ascii="Times New Roman" w:eastAsia="Times New Roman" w:hAnsi="Times New Roman" w:cs="Times New Roman"/>
          <w:kern w:val="0"/>
          <w14:ligatures w14:val="none"/>
        </w:rPr>
        <w:t>Thoughtful Medium article version</w:t>
      </w:r>
    </w:p>
    <w:p w14:paraId="32F2BD66" w14:textId="77777777" w:rsidR="00334A20" w:rsidRDefault="00334A20" w:rsidP="00334A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58653AF4" w14:textId="77777777" w:rsidR="00334A20" w:rsidRDefault="00334A20" w:rsidP="00334A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52CD325C" w14:textId="2558BD5C" w:rsidR="00334A20" w:rsidRPr="00334A20" w:rsidRDefault="00334A20" w:rsidP="00334A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4A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The Distribution Pipeline: Content Alchemist in Action</w:t>
      </w:r>
    </w:p>
    <w:p w14:paraId="2511C6AB" w14:textId="77777777" w:rsidR="00334A20" w:rsidRPr="00334A20" w:rsidRDefault="00334A20" w:rsidP="00334A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4A20">
        <w:rPr>
          <w:rFonts w:ascii="Times New Roman" w:eastAsia="Times New Roman" w:hAnsi="Times New Roman" w:cs="Times New Roman"/>
          <w:kern w:val="0"/>
          <w14:ligatures w14:val="none"/>
        </w:rPr>
        <w:t>Now comes the magic of multiplication. The Content Alchemist takes your analyzed and templated content and transforms it into a complete promotional suite:</w:t>
      </w:r>
    </w:p>
    <w:p w14:paraId="35FF6065" w14:textId="77777777" w:rsidR="00334A20" w:rsidRPr="00334A20" w:rsidRDefault="00334A20" w:rsidP="00334A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4A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Social Media:</w:t>
      </w:r>
    </w:p>
    <w:p w14:paraId="2121C71A" w14:textId="77777777" w:rsidR="00334A20" w:rsidRPr="00334A20" w:rsidRDefault="00334A20" w:rsidP="00334A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4A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Monday</w:t>
      </w:r>
      <w:r w:rsidRPr="00334A20">
        <w:rPr>
          <w:rFonts w:ascii="Times New Roman" w:eastAsia="Times New Roman" w:hAnsi="Times New Roman" w:cs="Times New Roman"/>
          <w:kern w:val="0"/>
          <w14:ligatures w14:val="none"/>
        </w:rPr>
        <w:t>: Motivational hook post introducing the problem</w:t>
      </w:r>
    </w:p>
    <w:p w14:paraId="27E00411" w14:textId="77777777" w:rsidR="00334A20" w:rsidRPr="00334A20" w:rsidRDefault="00334A20" w:rsidP="00334A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4A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Tuesday</w:t>
      </w:r>
      <w:r w:rsidRPr="00334A20">
        <w:rPr>
          <w:rFonts w:ascii="Times New Roman" w:eastAsia="Times New Roman" w:hAnsi="Times New Roman" w:cs="Times New Roman"/>
          <w:kern w:val="0"/>
          <w14:ligatures w14:val="none"/>
        </w:rPr>
        <w:t>: Educational carousel explaining the solution</w:t>
      </w:r>
    </w:p>
    <w:p w14:paraId="5808CEED" w14:textId="77777777" w:rsidR="00334A20" w:rsidRPr="00334A20" w:rsidRDefault="00334A20" w:rsidP="00334A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4A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Wednesday</w:t>
      </w:r>
      <w:r w:rsidRPr="00334A20">
        <w:rPr>
          <w:rFonts w:ascii="Times New Roman" w:eastAsia="Times New Roman" w:hAnsi="Times New Roman" w:cs="Times New Roman"/>
          <w:kern w:val="0"/>
          <w14:ligatures w14:val="none"/>
        </w:rPr>
        <w:t>: User testimonial or case study</w:t>
      </w:r>
    </w:p>
    <w:p w14:paraId="64F73043" w14:textId="77777777" w:rsidR="00334A20" w:rsidRPr="00334A20" w:rsidRDefault="00334A20" w:rsidP="00334A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4A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Thursday</w:t>
      </w:r>
      <w:r w:rsidRPr="00334A20">
        <w:rPr>
          <w:rFonts w:ascii="Times New Roman" w:eastAsia="Times New Roman" w:hAnsi="Times New Roman" w:cs="Times New Roman"/>
          <w:kern w:val="0"/>
          <w14:ligatures w14:val="none"/>
        </w:rPr>
        <w:t>: Behind-the-scenes or feature highlight</w:t>
      </w:r>
    </w:p>
    <w:p w14:paraId="7A037631" w14:textId="77777777" w:rsidR="00334A20" w:rsidRPr="00334A20" w:rsidRDefault="00334A20" w:rsidP="00334A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4A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Friday</w:t>
      </w:r>
      <w:r w:rsidRPr="00334A20">
        <w:rPr>
          <w:rFonts w:ascii="Times New Roman" w:eastAsia="Times New Roman" w:hAnsi="Times New Roman" w:cs="Times New Roman"/>
          <w:kern w:val="0"/>
          <w14:ligatures w14:val="none"/>
        </w:rPr>
        <w:t>: Community engagement post with a question</w:t>
      </w:r>
    </w:p>
    <w:p w14:paraId="71DA3FAB" w14:textId="77777777" w:rsidR="00334A20" w:rsidRPr="00334A20" w:rsidRDefault="00334A20" w:rsidP="00334A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4A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Weekend</w:t>
      </w:r>
      <w:r w:rsidRPr="00334A20">
        <w:rPr>
          <w:rFonts w:ascii="Times New Roman" w:eastAsia="Times New Roman" w:hAnsi="Times New Roman" w:cs="Times New Roman"/>
          <w:kern w:val="0"/>
          <w14:ligatures w14:val="none"/>
        </w:rPr>
        <w:t>: Inspirational transformation story</w:t>
      </w:r>
    </w:p>
    <w:p w14:paraId="5CC9655A" w14:textId="77777777" w:rsidR="00334A20" w:rsidRPr="00334A20" w:rsidRDefault="00334A20" w:rsidP="00334A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4A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YouTube:</w:t>
      </w:r>
    </w:p>
    <w:p w14:paraId="35420CA1" w14:textId="77777777" w:rsidR="00334A20" w:rsidRPr="00334A20" w:rsidRDefault="00334A20" w:rsidP="00334A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4A20">
        <w:rPr>
          <w:rFonts w:ascii="Times New Roman" w:eastAsia="Times New Roman" w:hAnsi="Times New Roman" w:cs="Times New Roman"/>
          <w:kern w:val="0"/>
          <w14:ligatures w14:val="none"/>
        </w:rPr>
        <w:t>Short-form content (Shorts): Quick tips extracted from the pitch</w:t>
      </w:r>
    </w:p>
    <w:p w14:paraId="41EB5BA6" w14:textId="77777777" w:rsidR="00334A20" w:rsidRPr="00334A20" w:rsidRDefault="00334A20" w:rsidP="00334A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4A20">
        <w:rPr>
          <w:rFonts w:ascii="Times New Roman" w:eastAsia="Times New Roman" w:hAnsi="Times New Roman" w:cs="Times New Roman"/>
          <w:kern w:val="0"/>
          <w14:ligatures w14:val="none"/>
        </w:rPr>
        <w:t>Long-form content: Deep dive into the problem-solution narrative</w:t>
      </w:r>
    </w:p>
    <w:p w14:paraId="7D27BD00" w14:textId="77777777" w:rsidR="00334A20" w:rsidRPr="00334A20" w:rsidRDefault="00334A20" w:rsidP="00334A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4A20">
        <w:rPr>
          <w:rFonts w:ascii="Times New Roman" w:eastAsia="Times New Roman" w:hAnsi="Times New Roman" w:cs="Times New Roman"/>
          <w:kern w:val="0"/>
          <w14:ligatures w14:val="none"/>
        </w:rPr>
        <w:t>Thumbnail concepts with compelling hooks</w:t>
      </w:r>
    </w:p>
    <w:p w14:paraId="788AB710" w14:textId="77777777" w:rsidR="00334A20" w:rsidRPr="00334A20" w:rsidRDefault="00334A20" w:rsidP="00334A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4A20">
        <w:rPr>
          <w:rFonts w:ascii="Times New Roman" w:eastAsia="Times New Roman" w:hAnsi="Times New Roman" w:cs="Times New Roman"/>
          <w:kern w:val="0"/>
          <w14:ligatures w14:val="none"/>
        </w:rPr>
        <w:t>Video descriptions optimized for search</w:t>
      </w:r>
    </w:p>
    <w:p w14:paraId="7C9DC9A2" w14:textId="77777777" w:rsidR="00334A20" w:rsidRPr="00334A20" w:rsidRDefault="00334A20" w:rsidP="00334A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4A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Podcasts:</w:t>
      </w:r>
    </w:p>
    <w:p w14:paraId="4C4D508D" w14:textId="77777777" w:rsidR="00334A20" w:rsidRPr="00334A20" w:rsidRDefault="00334A20" w:rsidP="00334A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4A20">
        <w:rPr>
          <w:rFonts w:ascii="Times New Roman" w:eastAsia="Times New Roman" w:hAnsi="Times New Roman" w:cs="Times New Roman"/>
          <w:kern w:val="0"/>
          <w14:ligatures w14:val="none"/>
        </w:rPr>
        <w:t>Interview talking points</w:t>
      </w:r>
    </w:p>
    <w:p w14:paraId="4D17FF13" w14:textId="77777777" w:rsidR="00334A20" w:rsidRPr="00334A20" w:rsidRDefault="00334A20" w:rsidP="00334A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4A20">
        <w:rPr>
          <w:rFonts w:ascii="Times New Roman" w:eastAsia="Times New Roman" w:hAnsi="Times New Roman" w:cs="Times New Roman"/>
          <w:kern w:val="0"/>
          <w14:ligatures w14:val="none"/>
        </w:rPr>
        <w:t>Solo episode outlines</w:t>
      </w:r>
    </w:p>
    <w:p w14:paraId="2CA14B2E" w14:textId="77777777" w:rsidR="00334A20" w:rsidRPr="00334A20" w:rsidRDefault="00334A20" w:rsidP="00334A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4A20">
        <w:rPr>
          <w:rFonts w:ascii="Times New Roman" w:eastAsia="Times New Roman" w:hAnsi="Times New Roman" w:cs="Times New Roman"/>
          <w:kern w:val="0"/>
          <w14:ligatures w14:val="none"/>
        </w:rPr>
        <w:t>Audiogram snippets for promotion</w:t>
      </w:r>
    </w:p>
    <w:p w14:paraId="42CDDDEE" w14:textId="77777777" w:rsidR="00334A20" w:rsidRPr="00334A20" w:rsidRDefault="00334A20" w:rsidP="00334A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4A20">
        <w:rPr>
          <w:rFonts w:ascii="Times New Roman" w:eastAsia="Times New Roman" w:hAnsi="Times New Roman" w:cs="Times New Roman"/>
          <w:kern w:val="0"/>
          <w14:ligatures w14:val="none"/>
        </w:rPr>
        <w:t>Show notes with key takeaways</w:t>
      </w:r>
    </w:p>
    <w:p w14:paraId="6EC7D278" w14:textId="77777777" w:rsidR="00334A20" w:rsidRPr="00334A20" w:rsidRDefault="00334A20" w:rsidP="00334A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4A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The Automation Framework: n8n Workflow Design</w:t>
      </w:r>
    </w:p>
    <w:p w14:paraId="02E22BBA" w14:textId="77777777" w:rsidR="00334A20" w:rsidRPr="00334A20" w:rsidRDefault="00334A20" w:rsidP="00334A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4A20">
        <w:rPr>
          <w:rFonts w:ascii="Times New Roman" w:eastAsia="Times New Roman" w:hAnsi="Times New Roman" w:cs="Times New Roman"/>
          <w:kern w:val="0"/>
          <w14:ligatures w14:val="none"/>
        </w:rPr>
        <w:t>Here's where the technical orchestration happens. Picture your n8n workflow as a smart conductor directing this entire symphony:</w:t>
      </w:r>
    </w:p>
    <w:p w14:paraId="39B421DD" w14:textId="77777777" w:rsidR="00334A20" w:rsidRPr="00334A20" w:rsidRDefault="00334A20" w:rsidP="00334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4A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[Webhook Trigger: Content Input]</w:t>
      </w:r>
    </w:p>
    <w:p w14:paraId="4E83E3F8" w14:textId="77777777" w:rsidR="00334A20" w:rsidRPr="00334A20" w:rsidRDefault="00334A20" w:rsidP="00334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4A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↓</w:t>
      </w:r>
    </w:p>
    <w:p w14:paraId="34CD72EB" w14:textId="77777777" w:rsidR="00334A20" w:rsidRPr="00334A20" w:rsidRDefault="00334A20" w:rsidP="00334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4A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spellStart"/>
      <w:r w:rsidRPr="00334A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ObserverNode</w:t>
      </w:r>
      <w:proofErr w:type="spellEnd"/>
      <w:r w:rsidRPr="00334A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Content Analysis]</w:t>
      </w:r>
    </w:p>
    <w:p w14:paraId="48BE6255" w14:textId="77777777" w:rsidR="00334A20" w:rsidRPr="00334A20" w:rsidRDefault="00334A20" w:rsidP="00334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4A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↓</w:t>
      </w:r>
    </w:p>
    <w:p w14:paraId="4ACF433A" w14:textId="77777777" w:rsidR="00334A20" w:rsidRPr="00334A20" w:rsidRDefault="00334A20" w:rsidP="00334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4A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[Clay-I: Template &amp; Tone Generation]</w:t>
      </w:r>
    </w:p>
    <w:p w14:paraId="0C52D493" w14:textId="77777777" w:rsidR="00334A20" w:rsidRPr="00334A20" w:rsidRDefault="00334A20" w:rsidP="00334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4A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↓</w:t>
      </w:r>
    </w:p>
    <w:p w14:paraId="60B1D056" w14:textId="77777777" w:rsidR="00334A20" w:rsidRPr="00334A20" w:rsidRDefault="00334A20" w:rsidP="00334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4A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[Content Alchemist: Multi-Platform Creation]</w:t>
      </w:r>
    </w:p>
    <w:p w14:paraId="20925148" w14:textId="77777777" w:rsidR="00334A20" w:rsidRPr="00334A20" w:rsidRDefault="00334A20" w:rsidP="00334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4A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↓</w:t>
      </w:r>
    </w:p>
    <w:p w14:paraId="2844E90F" w14:textId="77777777" w:rsidR="00334A20" w:rsidRPr="00334A20" w:rsidRDefault="00334A20" w:rsidP="00334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4A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[Parallel Processing]</w:t>
      </w:r>
    </w:p>
    <w:p w14:paraId="76ADBD3C" w14:textId="77777777" w:rsidR="00334A20" w:rsidRPr="00334A20" w:rsidRDefault="00334A20" w:rsidP="00334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4A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├─→ [Social Media Branch]</w:t>
      </w:r>
    </w:p>
    <w:p w14:paraId="0241B05F" w14:textId="77777777" w:rsidR="00334A20" w:rsidRPr="00334A20" w:rsidRDefault="00334A20" w:rsidP="00334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4A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├─→ [YouTube Branch]</w:t>
      </w:r>
    </w:p>
    <w:p w14:paraId="2D17CC82" w14:textId="77777777" w:rsidR="00334A20" w:rsidRPr="00334A20" w:rsidRDefault="00334A20" w:rsidP="00334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4A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└─→ [Podcast Branch]</w:t>
      </w:r>
    </w:p>
    <w:p w14:paraId="050D6037" w14:textId="77777777" w:rsidR="00334A20" w:rsidRPr="00334A20" w:rsidRDefault="00334A20" w:rsidP="00334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4A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↓</w:t>
      </w:r>
    </w:p>
    <w:p w14:paraId="6D30BEF2" w14:textId="77777777" w:rsidR="00334A20" w:rsidRPr="00334A20" w:rsidRDefault="00334A20" w:rsidP="00334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4A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[Quality Check &amp; Brand Consistency]</w:t>
      </w:r>
    </w:p>
    <w:p w14:paraId="021A4720" w14:textId="77777777" w:rsidR="00334A20" w:rsidRPr="00334A20" w:rsidRDefault="00334A20" w:rsidP="00334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4A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↓</w:t>
      </w:r>
    </w:p>
    <w:p w14:paraId="452737D1" w14:textId="77777777" w:rsidR="00334A20" w:rsidRPr="00334A20" w:rsidRDefault="00334A20" w:rsidP="00334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4A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[Scheduling &amp; Distribution]</w:t>
      </w:r>
    </w:p>
    <w:p w14:paraId="0C9538AE" w14:textId="77777777" w:rsidR="00334A20" w:rsidRPr="00334A20" w:rsidRDefault="00334A20" w:rsidP="00334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4A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↓</w:t>
      </w:r>
    </w:p>
    <w:p w14:paraId="53AC16F8" w14:textId="77777777" w:rsidR="00334A20" w:rsidRPr="00334A20" w:rsidRDefault="00334A20" w:rsidP="00334A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34A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[Performance Tracking Setup]</w:t>
      </w:r>
    </w:p>
    <w:p w14:paraId="0BFA04EF" w14:textId="77777777" w:rsidR="00334A20" w:rsidRPr="00334A20" w:rsidRDefault="00334A20" w:rsidP="00334A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4A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Optimization Strategies</w:t>
      </w:r>
    </w:p>
    <w:p w14:paraId="119BFA54" w14:textId="77777777" w:rsidR="00334A20" w:rsidRPr="00334A20" w:rsidRDefault="00334A20" w:rsidP="00334A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4A2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To maximize efficiency, consider these enhancement patterns:</w:t>
      </w:r>
    </w:p>
    <w:p w14:paraId="27DF1028" w14:textId="77777777" w:rsidR="00334A20" w:rsidRPr="00334A20" w:rsidRDefault="00334A20" w:rsidP="00334A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4A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Feedback Loop Integration</w:t>
      </w:r>
      <w:r w:rsidRPr="00334A20">
        <w:rPr>
          <w:rFonts w:ascii="Times New Roman" w:eastAsia="Times New Roman" w:hAnsi="Times New Roman" w:cs="Times New Roman"/>
          <w:kern w:val="0"/>
          <w14:ligatures w14:val="none"/>
        </w:rPr>
        <w:t xml:space="preserve"> Create a system where engagement metrics feed back into Clay-I, helping it </w:t>
      </w:r>
      <w:proofErr w:type="gramStart"/>
      <w:r w:rsidRPr="00334A20">
        <w:rPr>
          <w:rFonts w:ascii="Times New Roman" w:eastAsia="Times New Roman" w:hAnsi="Times New Roman" w:cs="Times New Roman"/>
          <w:kern w:val="0"/>
          <w14:ligatures w14:val="none"/>
        </w:rPr>
        <w:t>learn</w:t>
      </w:r>
      <w:proofErr w:type="gramEnd"/>
      <w:r w:rsidRPr="00334A20">
        <w:rPr>
          <w:rFonts w:ascii="Times New Roman" w:eastAsia="Times New Roman" w:hAnsi="Times New Roman" w:cs="Times New Roman"/>
          <w:kern w:val="0"/>
          <w14:ligatures w14:val="none"/>
        </w:rPr>
        <w:t xml:space="preserve"> which content variations perform best for your audience.</w:t>
      </w:r>
    </w:p>
    <w:p w14:paraId="337B8561" w14:textId="77777777" w:rsidR="00334A20" w:rsidRPr="00334A20" w:rsidRDefault="00334A20" w:rsidP="00334A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4A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Context-Aware Scheduling</w:t>
      </w:r>
      <w:r w:rsidRPr="00334A20">
        <w:rPr>
          <w:rFonts w:ascii="Times New Roman" w:eastAsia="Times New Roman" w:hAnsi="Times New Roman" w:cs="Times New Roman"/>
          <w:kern w:val="0"/>
          <w14:ligatures w14:val="none"/>
        </w:rPr>
        <w:t xml:space="preserve"> The workflow should consider optimal posting times, platform-specific best practices, and even current events or trending topics.</w:t>
      </w:r>
    </w:p>
    <w:p w14:paraId="24B8B295" w14:textId="77777777" w:rsidR="00334A20" w:rsidRPr="00334A20" w:rsidRDefault="00334A20" w:rsidP="00334A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4A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Cross-Platform Synergy</w:t>
      </w:r>
      <w:r w:rsidRPr="00334A20">
        <w:rPr>
          <w:rFonts w:ascii="Times New Roman" w:eastAsia="Times New Roman" w:hAnsi="Times New Roman" w:cs="Times New Roman"/>
          <w:kern w:val="0"/>
          <w14:ligatures w14:val="none"/>
        </w:rPr>
        <w:t xml:space="preserve"> Design your </w:t>
      </w:r>
      <w:proofErr w:type="gramStart"/>
      <w:r w:rsidRPr="00334A20">
        <w:rPr>
          <w:rFonts w:ascii="Times New Roman" w:eastAsia="Times New Roman" w:hAnsi="Times New Roman" w:cs="Times New Roman"/>
          <w:kern w:val="0"/>
          <w14:ligatures w14:val="none"/>
        </w:rPr>
        <w:t>content</w:t>
      </w:r>
      <w:proofErr w:type="gramEnd"/>
      <w:r w:rsidRPr="00334A20">
        <w:rPr>
          <w:rFonts w:ascii="Times New Roman" w:eastAsia="Times New Roman" w:hAnsi="Times New Roman" w:cs="Times New Roman"/>
          <w:kern w:val="0"/>
          <w14:ligatures w14:val="none"/>
        </w:rPr>
        <w:t xml:space="preserve"> so each piece supports the others. For instance, your YouTube video description could tease your podcast episode, while your social posts drive traffic to both.</w:t>
      </w:r>
    </w:p>
    <w:p w14:paraId="5CA7B786" w14:textId="77777777" w:rsidR="00334A20" w:rsidRPr="00334A20" w:rsidRDefault="00334A20" w:rsidP="00334A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4A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Intelligent Batching</w:t>
      </w:r>
      <w:r w:rsidRPr="00334A20">
        <w:rPr>
          <w:rFonts w:ascii="Times New Roman" w:eastAsia="Times New Roman" w:hAnsi="Times New Roman" w:cs="Times New Roman"/>
          <w:kern w:val="0"/>
          <w14:ligatures w14:val="none"/>
        </w:rPr>
        <w:t xml:space="preserve"> Instead of creating content daily, the system could batch-produce a month's worth of content in one session, with built-in variety and progression.</w:t>
      </w:r>
    </w:p>
    <w:p w14:paraId="4CC01917" w14:textId="77777777" w:rsidR="00334A20" w:rsidRDefault="00334A20" w:rsidP="00334A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29386EC4" w14:textId="644F2EB7" w:rsidR="00334A20" w:rsidRPr="00334A20" w:rsidRDefault="00334A20" w:rsidP="00334A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4A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Practical Implementation Example</w:t>
      </w:r>
    </w:p>
    <w:p w14:paraId="74FE1BEF" w14:textId="77777777" w:rsidR="00334A20" w:rsidRPr="00334A20" w:rsidRDefault="00334A20" w:rsidP="00334A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4A20">
        <w:rPr>
          <w:rFonts w:ascii="Times New Roman" w:eastAsia="Times New Roman" w:hAnsi="Times New Roman" w:cs="Times New Roman"/>
          <w:kern w:val="0"/>
          <w14:ligatures w14:val="none"/>
        </w:rPr>
        <w:t>Let's say you input a pitch for an online course about digital marketing. Here's how the system would transform it:</w:t>
      </w:r>
    </w:p>
    <w:p w14:paraId="53828BA5" w14:textId="77777777" w:rsidR="00334A20" w:rsidRPr="00334A20" w:rsidRDefault="00334A20" w:rsidP="00334A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4A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Original Input</w:t>
      </w:r>
      <w:r w:rsidRPr="00334A20">
        <w:rPr>
          <w:rFonts w:ascii="Times New Roman" w:eastAsia="Times New Roman" w:hAnsi="Times New Roman" w:cs="Times New Roman"/>
          <w:kern w:val="0"/>
          <w14:ligatures w14:val="none"/>
        </w:rPr>
        <w:t>: "Master digital marketing in 30 days with our comprehensive course covering SEO, social media, and email marketing."</w:t>
      </w:r>
    </w:p>
    <w:p w14:paraId="52342177" w14:textId="77777777" w:rsidR="00334A20" w:rsidRPr="00334A20" w:rsidRDefault="00334A20" w:rsidP="00334A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4A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Clay-I Analysis</w:t>
      </w:r>
      <w:r w:rsidRPr="00334A20">
        <w:rPr>
          <w:rFonts w:ascii="Times New Roman" w:eastAsia="Times New Roman" w:hAnsi="Times New Roman" w:cs="Times New Roman"/>
          <w:kern w:val="0"/>
          <w14:ligatures w14:val="none"/>
        </w:rPr>
        <w:t xml:space="preserve"> identifies three core pillars (SEO, social media, email marketing) and the 30-day transformation promise.</w:t>
      </w:r>
    </w:p>
    <w:p w14:paraId="34F4BAFB" w14:textId="77777777" w:rsidR="00334A20" w:rsidRPr="00334A20" w:rsidRDefault="00334A20" w:rsidP="00334A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4A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Content Alchemist Output</w:t>
      </w:r>
      <w:r w:rsidRPr="00334A2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BB6067A" w14:textId="77777777" w:rsidR="00334A20" w:rsidRPr="00334A20" w:rsidRDefault="00334A20" w:rsidP="00334A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4A20">
        <w:rPr>
          <w:rFonts w:ascii="Times New Roman" w:eastAsia="Times New Roman" w:hAnsi="Times New Roman" w:cs="Times New Roman"/>
          <w:kern w:val="0"/>
          <w14:ligatures w14:val="none"/>
        </w:rPr>
        <w:t>Week 1: Focus on SEO benefits and quick wins</w:t>
      </w:r>
    </w:p>
    <w:p w14:paraId="01234141" w14:textId="77777777" w:rsidR="00334A20" w:rsidRPr="00334A20" w:rsidRDefault="00334A20" w:rsidP="00334A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4A20">
        <w:rPr>
          <w:rFonts w:ascii="Times New Roman" w:eastAsia="Times New Roman" w:hAnsi="Times New Roman" w:cs="Times New Roman"/>
          <w:kern w:val="0"/>
          <w14:ligatures w14:val="none"/>
        </w:rPr>
        <w:t>Week 2: Social media growth hacks and case studies</w:t>
      </w:r>
    </w:p>
    <w:p w14:paraId="408B004D" w14:textId="77777777" w:rsidR="00334A20" w:rsidRPr="00334A20" w:rsidRDefault="00334A20" w:rsidP="00334A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4A20">
        <w:rPr>
          <w:rFonts w:ascii="Times New Roman" w:eastAsia="Times New Roman" w:hAnsi="Times New Roman" w:cs="Times New Roman"/>
          <w:kern w:val="0"/>
          <w14:ligatures w14:val="none"/>
        </w:rPr>
        <w:t>Week 3: Email marketing ROI and templates</w:t>
      </w:r>
    </w:p>
    <w:p w14:paraId="2F9771D3" w14:textId="77777777" w:rsidR="00334A20" w:rsidRPr="00334A20" w:rsidRDefault="00334A20" w:rsidP="00334A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4A20">
        <w:rPr>
          <w:rFonts w:ascii="Times New Roman" w:eastAsia="Times New Roman" w:hAnsi="Times New Roman" w:cs="Times New Roman"/>
          <w:kern w:val="0"/>
          <w14:ligatures w14:val="none"/>
        </w:rPr>
        <w:t>Week 4: Integration and mastery stories</w:t>
      </w:r>
    </w:p>
    <w:p w14:paraId="5FF68783" w14:textId="77777777" w:rsidR="00334A20" w:rsidRPr="00334A20" w:rsidRDefault="00334A20" w:rsidP="00334A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4A20">
        <w:rPr>
          <w:rFonts w:ascii="Times New Roman" w:eastAsia="Times New Roman" w:hAnsi="Times New Roman" w:cs="Times New Roman"/>
          <w:kern w:val="0"/>
          <w14:ligatures w14:val="none"/>
        </w:rPr>
        <w:t>Each week would have platform-specific content maintaining message consistency while adapting to platform norms.</w:t>
      </w:r>
    </w:p>
    <w:p w14:paraId="0FB9A0F5" w14:textId="77777777" w:rsidR="00334A20" w:rsidRPr="00334A20" w:rsidRDefault="00334A20" w:rsidP="00334A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4A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Measuring Success</w:t>
      </w:r>
    </w:p>
    <w:p w14:paraId="5F608DDA" w14:textId="77777777" w:rsidR="00334A20" w:rsidRPr="00334A20" w:rsidRDefault="00334A20" w:rsidP="00334A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4A20">
        <w:rPr>
          <w:rFonts w:ascii="Times New Roman" w:eastAsia="Times New Roman" w:hAnsi="Times New Roman" w:cs="Times New Roman"/>
          <w:kern w:val="0"/>
          <w14:ligatures w14:val="none"/>
        </w:rPr>
        <w:t>The beauty of this automated system is that it's not just about quantity - it's about intelligent distribution and optimization. Your Firebase storage becomes a content intelligence hub, tracking what works and continuously improving the output quality.</w:t>
      </w:r>
    </w:p>
    <w:p w14:paraId="162EBC8A" w14:textId="77777777" w:rsidR="00334A20" w:rsidRPr="00334A20" w:rsidRDefault="00334A20" w:rsidP="00334A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4A20">
        <w:rPr>
          <w:rFonts w:ascii="Times New Roman" w:eastAsia="Times New Roman" w:hAnsi="Times New Roman" w:cs="Times New Roman"/>
          <w:kern w:val="0"/>
          <w14:ligatures w14:val="none"/>
        </w:rPr>
        <w:t>This modular approach means you can start simple - perhaps just automating social media posts - and gradually expand to include more platforms and sophisticated variations as you see results.</w:t>
      </w:r>
    </w:p>
    <w:p w14:paraId="1A03B388" w14:textId="77777777" w:rsidR="00334A20" w:rsidRPr="00334A20" w:rsidRDefault="00334A20" w:rsidP="00334A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4A20">
        <w:rPr>
          <w:rFonts w:ascii="Times New Roman" w:eastAsia="Times New Roman" w:hAnsi="Times New Roman" w:cs="Times New Roman"/>
          <w:kern w:val="0"/>
          <w14:ligatures w14:val="none"/>
        </w:rPr>
        <w:t>Would you like me to dive deeper into any specific aspect of this workflow, such as the technical implementation details, content strategy optimization, or specific platform requirements?</w:t>
      </w:r>
    </w:p>
    <w:p w14:paraId="0503584F" w14:textId="77777777" w:rsidR="00334A20" w:rsidRDefault="00334A20"/>
    <w:sectPr w:rsidR="00334A20" w:rsidSect="00334A2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26EDF"/>
    <w:multiLevelType w:val="multilevel"/>
    <w:tmpl w:val="62966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7E7E6A"/>
    <w:multiLevelType w:val="multilevel"/>
    <w:tmpl w:val="196A5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7D639D"/>
    <w:multiLevelType w:val="multilevel"/>
    <w:tmpl w:val="A62C7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505C4F"/>
    <w:multiLevelType w:val="multilevel"/>
    <w:tmpl w:val="19CC0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62751A"/>
    <w:multiLevelType w:val="multilevel"/>
    <w:tmpl w:val="50A2C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132AA4"/>
    <w:multiLevelType w:val="multilevel"/>
    <w:tmpl w:val="42DA3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721BC5"/>
    <w:multiLevelType w:val="multilevel"/>
    <w:tmpl w:val="39E69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9412307">
    <w:abstractNumId w:val="4"/>
  </w:num>
  <w:num w:numId="2" w16cid:durableId="1228224254">
    <w:abstractNumId w:val="2"/>
  </w:num>
  <w:num w:numId="3" w16cid:durableId="1514759714">
    <w:abstractNumId w:val="3"/>
  </w:num>
  <w:num w:numId="4" w16cid:durableId="1893929791">
    <w:abstractNumId w:val="5"/>
  </w:num>
  <w:num w:numId="5" w16cid:durableId="232277036">
    <w:abstractNumId w:val="6"/>
  </w:num>
  <w:num w:numId="6" w16cid:durableId="888342475">
    <w:abstractNumId w:val="0"/>
  </w:num>
  <w:num w:numId="7" w16cid:durableId="31145197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Preston Hooten">
    <w15:presenceInfo w15:providerId="Windows Live" w15:userId="c98ec90b904d168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A20"/>
    <w:rsid w:val="00025E02"/>
    <w:rsid w:val="00334A20"/>
    <w:rsid w:val="00337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E5A05"/>
  <w15:chartTrackingRefBased/>
  <w15:docId w15:val="{076315EA-C624-6543-A225-8C0F975A4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A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4A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4A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A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34A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34A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4A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4A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4A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4A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4A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4A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4A2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34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34A2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4A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4A2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34A20"/>
    <w:rPr>
      <w:rFonts w:ascii="Courier New" w:eastAsia="Times New Roman" w:hAnsi="Courier New" w:cs="Courier New"/>
      <w:sz w:val="20"/>
      <w:szCs w:val="20"/>
    </w:rPr>
  </w:style>
  <w:style w:type="paragraph" w:styleId="Revision">
    <w:name w:val="Revision"/>
    <w:hidden/>
    <w:uiPriority w:val="99"/>
    <w:semiHidden/>
    <w:rsid w:val="00334A2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97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826</Words>
  <Characters>4712</Characters>
  <Application>Microsoft Office Word</Application>
  <DocSecurity>0</DocSecurity>
  <Lines>39</Lines>
  <Paragraphs>11</Paragraphs>
  <ScaleCrop>false</ScaleCrop>
  <Company/>
  <LinksUpToDate>false</LinksUpToDate>
  <CharactersWithSpaces>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Hooten</dc:creator>
  <cp:keywords/>
  <dc:description/>
  <cp:lastModifiedBy>Preston Hooten</cp:lastModifiedBy>
  <cp:revision>1</cp:revision>
  <dcterms:created xsi:type="dcterms:W3CDTF">2025-07-10T17:51:00Z</dcterms:created>
  <dcterms:modified xsi:type="dcterms:W3CDTF">2025-07-10T17:59:00Z</dcterms:modified>
</cp:coreProperties>
</file>